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35406" w14:textId="77777777" w:rsidR="00680D6E" w:rsidRDefault="0086103E">
      <w:r>
        <w:t>Abstract</w:t>
      </w:r>
    </w:p>
    <w:p w14:paraId="22BB2A18" w14:textId="77777777" w:rsidR="0086103E" w:rsidRPr="00095861" w:rsidRDefault="0086103E">
      <w:pPr>
        <w:rPr>
          <w:rFonts w:cstheme="minorHAnsi"/>
        </w:rPr>
      </w:pPr>
      <w:r w:rsidRPr="00095861">
        <w:rPr>
          <w:rFonts w:cstheme="minorHAnsi"/>
        </w:rPr>
        <w:t>Purpose:</w:t>
      </w:r>
    </w:p>
    <w:p w14:paraId="014AB23D" w14:textId="4B0D99C2" w:rsidR="0086103E" w:rsidRPr="00095861" w:rsidRDefault="00341A84">
      <w:pPr>
        <w:rPr>
          <w:rFonts w:cstheme="minorHAnsi"/>
        </w:rPr>
      </w:pPr>
      <w:r>
        <w:rPr>
          <w:rFonts w:cstheme="minorHAnsi"/>
        </w:rPr>
        <w:t xml:space="preserve">There is increasing interest in the use of radiomic models for non-invasive evaluation of head and neck </w:t>
      </w:r>
      <w:r w:rsidRPr="00095861">
        <w:rPr>
          <w:rFonts w:cstheme="minorHAnsi"/>
        </w:rPr>
        <w:t>squamous cell carcinoma</w:t>
      </w:r>
      <w:r>
        <w:rPr>
          <w:rFonts w:cstheme="minorHAnsi"/>
        </w:rPr>
        <w:t xml:space="preserve"> (HNSCC) for prediction of various clinical, pathological, or molecular endpoints. </w:t>
      </w:r>
      <w:proofErr w:type="gramStart"/>
      <w:r>
        <w:rPr>
          <w:rFonts w:cstheme="minorHAnsi"/>
        </w:rPr>
        <w:t>In order to</w:t>
      </w:r>
      <w:proofErr w:type="gramEnd"/>
      <w:r>
        <w:rPr>
          <w:rFonts w:cstheme="minorHAnsi"/>
        </w:rPr>
        <w:t xml:space="preserve"> increase patient numbers, radiomic studies frequently combine HNSCC from different primary sites, with the implicit assumption that the tumor texture features are not site dependent. In this study, we investigated whether there are statistical differences in texture features from different sites and evaluated whether site-specific variations in texture features can affect the performance of machine learning models based on those texture features</w:t>
      </w:r>
      <w:r w:rsidR="0029789C" w:rsidRPr="00095861">
        <w:rPr>
          <w:rFonts w:cstheme="minorHAnsi"/>
        </w:rPr>
        <w:t>.</w:t>
      </w:r>
    </w:p>
    <w:p w14:paraId="29A487A2" w14:textId="77777777" w:rsidR="0086103E" w:rsidRPr="00095861" w:rsidRDefault="0086103E">
      <w:pPr>
        <w:rPr>
          <w:rFonts w:cstheme="minorHAnsi"/>
        </w:rPr>
      </w:pPr>
      <w:r w:rsidRPr="00095861">
        <w:rPr>
          <w:rFonts w:cstheme="minorHAnsi"/>
        </w:rPr>
        <w:t>Materials and Methods:</w:t>
      </w:r>
    </w:p>
    <w:p w14:paraId="27F4118B" w14:textId="03B60E2B" w:rsidR="00A319AB" w:rsidRPr="00095861" w:rsidDel="007503F2" w:rsidRDefault="0029789C">
      <w:pPr>
        <w:rPr>
          <w:del w:id="0" w:author="Nikesh Muthukrishnan" w:date="2019-04-10T10:53:00Z"/>
          <w:rFonts w:cstheme="minorHAnsi"/>
        </w:rPr>
      </w:pPr>
      <w:r w:rsidRPr="00095861">
        <w:rPr>
          <w:rFonts w:cstheme="minorHAnsi"/>
        </w:rPr>
        <w:t xml:space="preserve">603 </w:t>
      </w:r>
      <w:r w:rsidR="000E250E">
        <w:rPr>
          <w:rFonts w:cstheme="minorHAnsi"/>
        </w:rPr>
        <w:t xml:space="preserve">contrast enhanced </w:t>
      </w:r>
      <w:r w:rsidRPr="00095861">
        <w:rPr>
          <w:rFonts w:cstheme="minorHAnsi"/>
        </w:rPr>
        <w:t xml:space="preserve">neck CT </w:t>
      </w:r>
      <w:r w:rsidR="000E250E">
        <w:rPr>
          <w:rFonts w:cstheme="minorHAnsi"/>
        </w:rPr>
        <w:t xml:space="preserve">scans were evaluated </w:t>
      </w:r>
      <w:r w:rsidR="006667C8" w:rsidRPr="00095861">
        <w:rPr>
          <w:rFonts w:cstheme="minorHAnsi"/>
        </w:rPr>
        <w:t xml:space="preserve">from patients diagnosed with </w:t>
      </w:r>
      <w:r w:rsidR="000E250E">
        <w:rPr>
          <w:rFonts w:cstheme="minorHAnsi"/>
        </w:rPr>
        <w:t xml:space="preserve">head and neck </w:t>
      </w:r>
      <w:r w:rsidR="006667C8" w:rsidRPr="00095861">
        <w:rPr>
          <w:rFonts w:cstheme="minorHAnsi"/>
        </w:rPr>
        <w:t>squamous cell carcinoma</w:t>
      </w:r>
      <w:r w:rsidR="000E250E">
        <w:rPr>
          <w:rFonts w:cstheme="minorHAnsi"/>
        </w:rPr>
        <w:t xml:space="preserve"> (HNSCC). Inclusion criteria were patient primary untreated tumors arising in</w:t>
      </w:r>
      <w:r w:rsidRPr="00095861">
        <w:rPr>
          <w:rFonts w:cstheme="minorHAnsi"/>
        </w:rPr>
        <w:t xml:space="preserve"> the larynx</w:t>
      </w:r>
      <w:r w:rsidR="000E250E">
        <w:rPr>
          <w:rFonts w:cstheme="minorHAnsi"/>
        </w:rPr>
        <w:t xml:space="preserve"> or </w:t>
      </w:r>
      <w:r w:rsidRPr="00095861">
        <w:rPr>
          <w:rFonts w:cstheme="minorHAnsi"/>
        </w:rPr>
        <w:t>hypopharynx</w:t>
      </w:r>
      <w:r w:rsidR="000E250E">
        <w:rPr>
          <w:rFonts w:cstheme="minorHAnsi"/>
        </w:rPr>
        <w:t xml:space="preserve"> (LHP)</w:t>
      </w:r>
      <w:r w:rsidRPr="00095861">
        <w:rPr>
          <w:rFonts w:cstheme="minorHAnsi"/>
        </w:rPr>
        <w:t>, lip &amp; oral cavity</w:t>
      </w:r>
      <w:r w:rsidR="000E250E">
        <w:rPr>
          <w:rFonts w:cstheme="minorHAnsi"/>
        </w:rPr>
        <w:t xml:space="preserve"> (OC),</w:t>
      </w:r>
      <w:r w:rsidRPr="00095861">
        <w:rPr>
          <w:rFonts w:cstheme="minorHAnsi"/>
        </w:rPr>
        <w:t xml:space="preserve"> and oropharynx</w:t>
      </w:r>
      <w:r w:rsidR="000E250E">
        <w:rPr>
          <w:rFonts w:cstheme="minorHAnsi"/>
        </w:rPr>
        <w:t xml:space="preserve"> (OP)</w:t>
      </w:r>
      <w:r w:rsidR="00497C46">
        <w:rPr>
          <w:rFonts w:cstheme="minorHAnsi"/>
        </w:rPr>
        <w:t>, further stratified based on HPV status to avoid confounding effects of HPV status</w:t>
      </w:r>
      <w:r w:rsidRPr="00095861">
        <w:rPr>
          <w:rFonts w:cstheme="minorHAnsi"/>
        </w:rPr>
        <w:t xml:space="preserve">. </w:t>
      </w:r>
      <w:r w:rsidR="006667C8" w:rsidRPr="00095861">
        <w:rPr>
          <w:rFonts w:cstheme="minorHAnsi"/>
        </w:rPr>
        <w:t>T</w:t>
      </w:r>
      <w:r w:rsidR="000E250E">
        <w:rPr>
          <w:rFonts w:cstheme="minorHAnsi"/>
        </w:rPr>
        <w:t>umor t</w:t>
      </w:r>
      <w:r w:rsidR="006667C8" w:rsidRPr="00095861">
        <w:rPr>
          <w:rFonts w:cstheme="minorHAnsi"/>
        </w:rPr>
        <w:t xml:space="preserve">exture features </w:t>
      </w:r>
      <w:r w:rsidR="000E250E">
        <w:rPr>
          <w:rFonts w:cstheme="minorHAnsi"/>
        </w:rPr>
        <w:t>we</w:t>
      </w:r>
      <w:r w:rsidR="006667C8" w:rsidRPr="00095861">
        <w:rPr>
          <w:rFonts w:cstheme="minorHAnsi"/>
        </w:rPr>
        <w:t xml:space="preserve">re extracted from each image and </w:t>
      </w:r>
      <w:r w:rsidR="000E250E">
        <w:rPr>
          <w:rFonts w:cstheme="minorHAnsi"/>
        </w:rPr>
        <w:t>used in conjunction with</w:t>
      </w:r>
      <w:r w:rsidR="006667C8" w:rsidRPr="00095861">
        <w:rPr>
          <w:rFonts w:cstheme="minorHAnsi"/>
        </w:rPr>
        <w:t xml:space="preserve"> patient age, smoking status</w:t>
      </w:r>
      <w:r w:rsidR="000E250E">
        <w:rPr>
          <w:rFonts w:cstheme="minorHAnsi"/>
        </w:rPr>
        <w:t>,</w:t>
      </w:r>
      <w:r w:rsidR="006667C8" w:rsidRPr="00095861">
        <w:rPr>
          <w:rFonts w:cstheme="minorHAnsi"/>
        </w:rPr>
        <w:t xml:space="preserve"> drinking status, </w:t>
      </w:r>
      <w:r w:rsidR="000E250E">
        <w:rPr>
          <w:rFonts w:cstheme="minorHAnsi"/>
        </w:rPr>
        <w:t xml:space="preserve">tumor T-stage to construct prediction models for predicting </w:t>
      </w:r>
      <w:r w:rsidR="001C76FB" w:rsidRPr="00095861">
        <w:rPr>
          <w:rFonts w:cstheme="minorHAnsi"/>
        </w:rPr>
        <w:t xml:space="preserve">nodal status </w:t>
      </w:r>
      <w:r w:rsidR="000E250E">
        <w:rPr>
          <w:rFonts w:cstheme="minorHAnsi"/>
        </w:rPr>
        <w:t xml:space="preserve">and the presence of </w:t>
      </w:r>
      <w:proofErr w:type="spellStart"/>
      <w:r w:rsidR="000E250E">
        <w:rPr>
          <w:rFonts w:cstheme="minorHAnsi"/>
        </w:rPr>
        <w:t>lymphovascular</w:t>
      </w:r>
      <w:proofErr w:type="spellEnd"/>
      <w:r w:rsidR="000E250E">
        <w:rPr>
          <w:rFonts w:cstheme="minorHAnsi"/>
        </w:rPr>
        <w:t xml:space="preserve"> invasion (</w:t>
      </w:r>
      <w:r w:rsidR="001C76FB" w:rsidRPr="00095861">
        <w:rPr>
          <w:rFonts w:cstheme="minorHAnsi"/>
        </w:rPr>
        <w:t>LVI</w:t>
      </w:r>
      <w:r w:rsidR="000E250E">
        <w:rPr>
          <w:rFonts w:cstheme="minorHAnsi"/>
        </w:rPr>
        <w:t>)</w:t>
      </w:r>
      <w:r w:rsidR="001C76FB" w:rsidRPr="00095861">
        <w:rPr>
          <w:rFonts w:cstheme="minorHAnsi"/>
        </w:rPr>
        <w:t xml:space="preserve"> and </w:t>
      </w:r>
      <w:r w:rsidR="000E250E">
        <w:rPr>
          <w:rFonts w:cstheme="minorHAnsi"/>
        </w:rPr>
        <w:t>perineural invasion (</w:t>
      </w:r>
      <w:r w:rsidR="001C76FB" w:rsidRPr="00095861">
        <w:rPr>
          <w:rFonts w:cstheme="minorHAnsi"/>
        </w:rPr>
        <w:t>PNI</w:t>
      </w:r>
      <w:r w:rsidR="000E250E">
        <w:rPr>
          <w:rFonts w:cstheme="minorHAnsi"/>
        </w:rPr>
        <w:t>)</w:t>
      </w:r>
      <w:r w:rsidR="001C76FB" w:rsidRPr="00095861">
        <w:rPr>
          <w:rFonts w:cstheme="minorHAnsi"/>
        </w:rPr>
        <w:t>. Statistical analysis</w:t>
      </w:r>
      <w:r w:rsidR="000E250E">
        <w:rPr>
          <w:rFonts w:cstheme="minorHAnsi"/>
        </w:rPr>
        <w:t xml:space="preserve"> was performed </w:t>
      </w:r>
      <w:r w:rsidR="00497C46">
        <w:rPr>
          <w:rFonts w:cstheme="minorHAnsi"/>
        </w:rPr>
        <w:t xml:space="preserve">using </w:t>
      </w:r>
      <w:r w:rsidR="00497C46" w:rsidRPr="00095861">
        <w:rPr>
          <w:rFonts w:cstheme="minorHAnsi"/>
        </w:rPr>
        <w:t>Wilks test and Roy’s largest root test</w:t>
      </w:r>
      <w:r w:rsidR="00497C46">
        <w:rPr>
          <w:rFonts w:cstheme="minorHAnsi"/>
        </w:rPr>
        <w:t xml:space="preserve"> </w:t>
      </w:r>
      <w:r w:rsidR="000E250E">
        <w:rPr>
          <w:rFonts w:cstheme="minorHAnsi"/>
        </w:rPr>
        <w:t xml:space="preserve">to evaluate </w:t>
      </w:r>
      <w:r w:rsidR="00497C46">
        <w:rPr>
          <w:rFonts w:cstheme="minorHAnsi"/>
        </w:rPr>
        <w:t xml:space="preserve">for </w:t>
      </w:r>
      <w:r w:rsidR="000E250E">
        <w:rPr>
          <w:rFonts w:cstheme="minorHAnsi"/>
        </w:rPr>
        <w:t xml:space="preserve">variations in texture features based on tumor primary site. </w:t>
      </w:r>
      <w:r w:rsidR="00497C46">
        <w:rPr>
          <w:rFonts w:cstheme="minorHAnsi"/>
        </w:rPr>
        <w:t>Two m</w:t>
      </w:r>
      <w:r w:rsidR="001C76FB" w:rsidRPr="00095861">
        <w:rPr>
          <w:rFonts w:cstheme="minorHAnsi"/>
        </w:rPr>
        <w:t xml:space="preserve">achine learning </w:t>
      </w:r>
      <w:r w:rsidR="00497C46">
        <w:rPr>
          <w:rFonts w:cstheme="minorHAnsi"/>
        </w:rPr>
        <w:t xml:space="preserve">approaches </w:t>
      </w:r>
      <w:r w:rsidR="005113FC" w:rsidRPr="00095861">
        <w:rPr>
          <w:rFonts w:cstheme="minorHAnsi"/>
        </w:rPr>
        <w:t>(</w:t>
      </w:r>
      <w:r w:rsidR="000E250E">
        <w:rPr>
          <w:rFonts w:cstheme="minorHAnsi"/>
        </w:rPr>
        <w:t>R</w:t>
      </w:r>
      <w:r w:rsidR="005113FC" w:rsidRPr="00095861">
        <w:rPr>
          <w:rFonts w:cstheme="minorHAnsi"/>
        </w:rPr>
        <w:t xml:space="preserve">andom </w:t>
      </w:r>
      <w:r w:rsidR="000E250E">
        <w:rPr>
          <w:rFonts w:cstheme="minorHAnsi"/>
        </w:rPr>
        <w:t>F</w:t>
      </w:r>
      <w:r w:rsidR="005113FC" w:rsidRPr="00095861">
        <w:rPr>
          <w:rFonts w:cstheme="minorHAnsi"/>
        </w:rPr>
        <w:t>orest</w:t>
      </w:r>
      <w:r w:rsidR="000E250E">
        <w:rPr>
          <w:rFonts w:cstheme="minorHAnsi"/>
        </w:rPr>
        <w:t>s (RF)</w:t>
      </w:r>
      <w:r w:rsidR="005113FC" w:rsidRPr="00095861">
        <w:rPr>
          <w:rFonts w:cstheme="minorHAnsi"/>
        </w:rPr>
        <w:t xml:space="preserve"> and support vector machine</w:t>
      </w:r>
      <w:r w:rsidR="00497C46">
        <w:rPr>
          <w:rFonts w:cstheme="minorHAnsi"/>
        </w:rPr>
        <w:t xml:space="preserve"> (SVM)</w:t>
      </w:r>
      <w:r w:rsidR="005113FC" w:rsidRPr="00095861">
        <w:rPr>
          <w:rFonts w:cstheme="minorHAnsi"/>
        </w:rPr>
        <w:t xml:space="preserve">) </w:t>
      </w:r>
      <w:r w:rsidR="00497C46">
        <w:rPr>
          <w:rFonts w:cstheme="minorHAnsi"/>
        </w:rPr>
        <w:t xml:space="preserve">were used for </w:t>
      </w:r>
      <w:commentRangeStart w:id="1"/>
      <w:r w:rsidR="00497C46">
        <w:rPr>
          <w:rFonts w:cstheme="minorHAnsi"/>
        </w:rPr>
        <w:t>constructing</w:t>
      </w:r>
      <w:commentRangeEnd w:id="1"/>
      <w:r w:rsidR="00497C46">
        <w:rPr>
          <w:rStyle w:val="CommentReference"/>
        </w:rPr>
        <w:commentReference w:id="1"/>
      </w:r>
      <w:r w:rsidR="00497C46">
        <w:rPr>
          <w:rFonts w:cstheme="minorHAnsi"/>
        </w:rPr>
        <w:t xml:space="preserve"> prediction </w:t>
      </w:r>
      <w:commentRangeStart w:id="2"/>
      <w:r w:rsidR="00497C46">
        <w:rPr>
          <w:rFonts w:cstheme="minorHAnsi"/>
        </w:rPr>
        <w:t>models</w:t>
      </w:r>
      <w:commentRangeEnd w:id="2"/>
      <w:r w:rsidR="00497C46">
        <w:rPr>
          <w:rStyle w:val="CommentReference"/>
        </w:rPr>
        <w:commentReference w:id="2"/>
      </w:r>
      <w:r w:rsidR="001C76FB" w:rsidRPr="00095861">
        <w:rPr>
          <w:rFonts w:cstheme="minorHAnsi"/>
        </w:rPr>
        <w:t>.</w:t>
      </w:r>
      <w:r w:rsidR="004841D7">
        <w:rPr>
          <w:rFonts w:cstheme="minorHAnsi"/>
        </w:rPr>
        <w:t xml:space="preserve"> For constructing prediction models, the patients were randomly divided into a training set (70%</w:t>
      </w:r>
      <w:del w:id="3" w:author="Nikesh Muthukrishnan" w:date="2019-04-10T10:55:00Z">
        <w:r w:rsidR="004841D7" w:rsidDel="007503F2">
          <w:rPr>
            <w:rFonts w:cstheme="minorHAnsi"/>
          </w:rPr>
          <w:delText>, with internal cross-validation</w:delText>
        </w:r>
      </w:del>
      <w:r w:rsidR="004841D7">
        <w:rPr>
          <w:rFonts w:cstheme="minorHAnsi"/>
        </w:rPr>
        <w:t>) and an independent testing set (30%).</w:t>
      </w:r>
    </w:p>
    <w:p w14:paraId="5951CF9C" w14:textId="77777777" w:rsidR="0086103E" w:rsidRPr="00095861" w:rsidRDefault="0086103E">
      <w:pPr>
        <w:rPr>
          <w:rFonts w:cstheme="minorHAnsi"/>
        </w:rPr>
      </w:pPr>
    </w:p>
    <w:p w14:paraId="32966828" w14:textId="77777777" w:rsidR="0086103E" w:rsidRPr="00095861" w:rsidRDefault="0086103E">
      <w:pPr>
        <w:rPr>
          <w:rFonts w:cstheme="minorHAnsi"/>
        </w:rPr>
      </w:pPr>
      <w:r w:rsidRPr="00095861">
        <w:rPr>
          <w:rFonts w:cstheme="minorHAnsi"/>
        </w:rPr>
        <w:t>Results:</w:t>
      </w:r>
    </w:p>
    <w:p w14:paraId="4F268578" w14:textId="122CCD7F" w:rsidR="001C76FB" w:rsidRPr="00095861" w:rsidDel="007503F2" w:rsidRDefault="00497C46" w:rsidP="00B50FB1">
      <w:pPr>
        <w:rPr>
          <w:del w:id="4" w:author="Nikesh Muthukrishnan" w:date="2019-04-10T10:53:00Z"/>
          <w:rFonts w:cstheme="minorHAnsi"/>
        </w:rPr>
      </w:pPr>
      <w:r>
        <w:rPr>
          <w:rFonts w:cstheme="minorHAnsi"/>
        </w:rPr>
        <w:t xml:space="preserve">There were </w:t>
      </w:r>
      <w:r w:rsidR="008F7743">
        <w:rPr>
          <w:rFonts w:cstheme="minorHAnsi"/>
        </w:rPr>
        <w:t xml:space="preserve">statistically </w:t>
      </w:r>
      <w:r>
        <w:rPr>
          <w:rFonts w:cstheme="minorHAnsi"/>
        </w:rPr>
        <w:t xml:space="preserve">significant differences </w:t>
      </w:r>
      <w:r w:rsidR="008F7743">
        <w:rPr>
          <w:rFonts w:cstheme="minorHAnsi"/>
        </w:rPr>
        <w:t>(</w:t>
      </w:r>
      <w:r w:rsidR="008F7743" w:rsidRPr="007503F2">
        <w:rPr>
          <w:rFonts w:cstheme="minorHAnsi"/>
          <w:i/>
        </w:rPr>
        <w:t>P</w:t>
      </w:r>
      <w:r w:rsidR="008F7743" w:rsidRPr="00095861">
        <w:rPr>
          <w:rFonts w:cstheme="minorHAnsi"/>
        </w:rPr>
        <w:t xml:space="preserve"> &lt; 0.</w:t>
      </w:r>
      <w:commentRangeStart w:id="5"/>
      <w:r w:rsidR="008F7743" w:rsidRPr="00095861">
        <w:rPr>
          <w:rFonts w:cstheme="minorHAnsi"/>
        </w:rPr>
        <w:t>05</w:t>
      </w:r>
      <w:commentRangeEnd w:id="5"/>
      <w:r w:rsidR="008F7743">
        <w:rPr>
          <w:rStyle w:val="CommentReference"/>
        </w:rPr>
        <w:commentReference w:id="5"/>
      </w:r>
      <w:r w:rsidR="008F7743" w:rsidRPr="00095861">
        <w:rPr>
          <w:rFonts w:cstheme="minorHAnsi"/>
        </w:rPr>
        <w:t xml:space="preserve">) </w:t>
      </w:r>
      <w:r>
        <w:rPr>
          <w:rFonts w:cstheme="minorHAnsi"/>
        </w:rPr>
        <w:t xml:space="preserve">between texture </w:t>
      </w:r>
      <w:commentRangeStart w:id="6"/>
      <w:r>
        <w:rPr>
          <w:rFonts w:cstheme="minorHAnsi"/>
        </w:rPr>
        <w:t>features</w:t>
      </w:r>
      <w:commentRangeEnd w:id="6"/>
      <w:r w:rsidR="00341A84">
        <w:rPr>
          <w:rStyle w:val="CommentReference"/>
        </w:rPr>
        <w:commentReference w:id="6"/>
      </w:r>
      <w:r>
        <w:rPr>
          <w:rFonts w:cstheme="minorHAnsi"/>
        </w:rPr>
        <w:t xml:space="preserve"> </w:t>
      </w:r>
      <w:r w:rsidR="008F7743">
        <w:rPr>
          <w:rFonts w:cstheme="minorHAnsi"/>
        </w:rPr>
        <w:t>of tumors arising in the</w:t>
      </w:r>
      <w:r>
        <w:rPr>
          <w:rFonts w:cstheme="minorHAnsi"/>
        </w:rPr>
        <w:t xml:space="preserve"> OC, LHP, </w:t>
      </w:r>
      <w:commentRangeStart w:id="7"/>
      <w:r>
        <w:rPr>
          <w:rFonts w:cstheme="minorHAnsi"/>
        </w:rPr>
        <w:t>and</w:t>
      </w:r>
      <w:commentRangeEnd w:id="7"/>
      <w:r w:rsidR="007666B4">
        <w:rPr>
          <w:rStyle w:val="CommentReference"/>
        </w:rPr>
        <w:commentReference w:id="7"/>
      </w:r>
      <w:r>
        <w:rPr>
          <w:rFonts w:cstheme="minorHAnsi"/>
        </w:rPr>
        <w:t xml:space="preserve"> OP</w:t>
      </w:r>
      <w:r w:rsidR="008F7743">
        <w:rPr>
          <w:rFonts w:cstheme="minorHAnsi"/>
        </w:rPr>
        <w:t xml:space="preserve">. In order to evaluate whether the differences in texture features could affect prediction model performance, prediction models were constructed using texture data from the entire population or texture data stratified based on primary tumor site.  </w:t>
      </w:r>
      <w:r w:rsidR="007666B4">
        <w:rPr>
          <w:rFonts w:cstheme="minorHAnsi"/>
        </w:rPr>
        <w:t xml:space="preserve">Sub-stratification of texture data based on primary tumor site resulted in up </w:t>
      </w:r>
      <w:commentRangeStart w:id="8"/>
      <w:r w:rsidR="007666B4">
        <w:rPr>
          <w:rFonts w:cstheme="minorHAnsi"/>
        </w:rPr>
        <w:t>to</w:t>
      </w:r>
      <w:commentRangeEnd w:id="8"/>
      <w:r w:rsidR="00B054C1">
        <w:rPr>
          <w:rStyle w:val="CommentReference"/>
        </w:rPr>
        <w:commentReference w:id="8"/>
      </w:r>
      <w:r w:rsidR="007666B4">
        <w:rPr>
          <w:rFonts w:cstheme="minorHAnsi"/>
        </w:rPr>
        <w:t xml:space="preserve"> </w:t>
      </w:r>
      <w:commentRangeStart w:id="9"/>
      <w:r w:rsidR="007666B4">
        <w:rPr>
          <w:rFonts w:cstheme="minorHAnsi"/>
        </w:rPr>
        <w:t>14</w:t>
      </w:r>
      <w:commentRangeEnd w:id="9"/>
      <w:r w:rsidR="00EE6746">
        <w:rPr>
          <w:rStyle w:val="CommentReference"/>
        </w:rPr>
        <w:commentReference w:id="9"/>
      </w:r>
      <w:r w:rsidR="007666B4">
        <w:rPr>
          <w:rFonts w:cstheme="minorHAnsi"/>
        </w:rPr>
        <w:t xml:space="preserve">% improvement in </w:t>
      </w:r>
      <w:r w:rsidR="00EE6746">
        <w:rPr>
          <w:rFonts w:cstheme="minorHAnsi"/>
        </w:rPr>
        <w:t xml:space="preserve">prediction model performance compared to </w:t>
      </w:r>
      <w:r w:rsidR="00341A84">
        <w:rPr>
          <w:rFonts w:cstheme="minorHAnsi"/>
        </w:rPr>
        <w:t xml:space="preserve">models combined using the </w:t>
      </w:r>
      <w:r w:rsidR="00EE6746">
        <w:rPr>
          <w:rFonts w:cstheme="minorHAnsi"/>
        </w:rPr>
        <w:t>combin</w:t>
      </w:r>
      <w:r w:rsidR="00341A84">
        <w:rPr>
          <w:rFonts w:cstheme="minorHAnsi"/>
        </w:rPr>
        <w:t>ed</w:t>
      </w:r>
      <w:r w:rsidR="00EE6746">
        <w:rPr>
          <w:rFonts w:cstheme="minorHAnsi"/>
        </w:rPr>
        <w:t xml:space="preserve"> datasets</w:t>
      </w:r>
      <w:r w:rsidR="00095861" w:rsidRPr="00095861">
        <w:rPr>
          <w:rFonts w:cstheme="minorHAnsi"/>
        </w:rPr>
        <w:t xml:space="preserve">.  </w:t>
      </w:r>
    </w:p>
    <w:p w14:paraId="13DB3C9D" w14:textId="77777777" w:rsidR="0086103E" w:rsidRPr="00095861" w:rsidRDefault="0086103E">
      <w:pPr>
        <w:rPr>
          <w:rFonts w:cstheme="minorHAnsi"/>
        </w:rPr>
      </w:pPr>
      <w:del w:id="10" w:author="Nikesh Muthukrishnan" w:date="2019-04-10T10:53:00Z">
        <w:r w:rsidRPr="00095861" w:rsidDel="007503F2">
          <w:rPr>
            <w:rFonts w:cstheme="minorHAnsi"/>
          </w:rPr>
          <w:delText xml:space="preserve"> </w:delText>
        </w:r>
      </w:del>
    </w:p>
    <w:p w14:paraId="5CB11BB7" w14:textId="77777777" w:rsidR="0086103E" w:rsidRPr="00095861" w:rsidRDefault="0086103E">
      <w:pPr>
        <w:rPr>
          <w:rFonts w:cstheme="minorHAnsi"/>
        </w:rPr>
      </w:pPr>
      <w:r w:rsidRPr="00095861">
        <w:rPr>
          <w:rFonts w:cstheme="minorHAnsi"/>
        </w:rPr>
        <w:t>Conclusion:</w:t>
      </w:r>
    </w:p>
    <w:p w14:paraId="11811CAA" w14:textId="71E39135" w:rsidR="0086103E" w:rsidRDefault="00341A84">
      <w:pPr>
        <w:rPr>
          <w:ins w:id="11" w:author="Nikesh Muthukrishnan" w:date="2019-04-10T10:57:00Z"/>
          <w:rFonts w:cstheme="minorHAnsi"/>
        </w:rPr>
      </w:pPr>
      <w:r>
        <w:rPr>
          <w:rFonts w:cstheme="minorHAnsi"/>
        </w:rPr>
        <w:t xml:space="preserve">There are differences in </w:t>
      </w:r>
      <w:r w:rsidR="00095861" w:rsidRPr="00095861">
        <w:rPr>
          <w:rFonts w:cstheme="minorHAnsi"/>
        </w:rPr>
        <w:t>hand craft</w:t>
      </w:r>
      <w:r>
        <w:rPr>
          <w:rFonts w:cstheme="minorHAnsi"/>
        </w:rPr>
        <w:t>ed texture</w:t>
      </w:r>
      <w:r w:rsidR="00095861" w:rsidRPr="00095861">
        <w:rPr>
          <w:rFonts w:cstheme="minorHAnsi"/>
        </w:rPr>
        <w:t xml:space="preserve"> features </w:t>
      </w:r>
      <w:r>
        <w:rPr>
          <w:rFonts w:cstheme="minorHAnsi"/>
        </w:rPr>
        <w:t xml:space="preserve">of HNSCC </w:t>
      </w:r>
      <w:r w:rsidR="00BD26EC">
        <w:rPr>
          <w:rFonts w:cstheme="minorHAnsi"/>
        </w:rPr>
        <w:t xml:space="preserve">arising from </w:t>
      </w:r>
      <w:r>
        <w:rPr>
          <w:rFonts w:cstheme="minorHAnsi"/>
        </w:rPr>
        <w:t>different primary site</w:t>
      </w:r>
      <w:r w:rsidR="00BD26EC">
        <w:rPr>
          <w:rFonts w:cstheme="minorHAnsi"/>
        </w:rPr>
        <w:t>s below the hard palate and these differences can impact the performance of radiomic models constructed based on those features. These results suggest that HNSCC texture features from different primary sites may not be equivalent. Therefore, for optimal performance and reliability, radiomic studies may have to stratify patients based on primary tumor site.</w:t>
      </w:r>
    </w:p>
    <w:p w14:paraId="424684FB" w14:textId="26686C39" w:rsidR="007503F2" w:rsidRDefault="007503F2">
      <w:pPr>
        <w:rPr>
          <w:ins w:id="12" w:author="Nikesh Muthukrishnan" w:date="2019-04-10T10:57:00Z"/>
          <w:rFonts w:cstheme="minorHAnsi"/>
        </w:rPr>
      </w:pPr>
    </w:p>
    <w:p w14:paraId="0F0C94C9" w14:textId="70B4A0D5" w:rsidR="007503F2" w:rsidRDefault="007503F2">
      <w:pPr>
        <w:rPr>
          <w:ins w:id="13" w:author="Nikesh Muthukrishnan" w:date="2019-04-10T10:57:00Z"/>
          <w:rFonts w:cstheme="minorHAnsi"/>
        </w:rPr>
      </w:pPr>
    </w:p>
    <w:p w14:paraId="5C8B05F6" w14:textId="77777777" w:rsidR="007503F2" w:rsidRPr="00095861" w:rsidRDefault="007503F2">
      <w:pPr>
        <w:rPr>
          <w:rFonts w:cstheme="minorHAnsi"/>
        </w:rPr>
      </w:pPr>
    </w:p>
    <w:p w14:paraId="21356FCA" w14:textId="3027D8D4" w:rsidR="0086103E" w:rsidRDefault="0086103E">
      <w:r>
        <w:lastRenderedPageBreak/>
        <w:t>Clinical Relevance:</w:t>
      </w:r>
      <w:r w:rsidR="00095861">
        <w:t xml:space="preserve"> </w:t>
      </w:r>
      <w:bookmarkStart w:id="14" w:name="_GoBack"/>
      <w:r w:rsidR="00BD26EC">
        <w:t xml:space="preserve">Radiomic analysis can be used to predict various clinical endpoints of interest but these features can vary based on HNSCC primary site, and this should be </w:t>
      </w:r>
      <w:proofErr w:type="gramStart"/>
      <w:r w:rsidR="00BD26EC">
        <w:t>taken into account</w:t>
      </w:r>
      <w:proofErr w:type="gramEnd"/>
      <w:r w:rsidR="00BD26EC">
        <w:t xml:space="preserve"> in clinical investigations using radiomic analysis of HNSCC. </w:t>
      </w:r>
      <w:bookmarkEnd w:id="14"/>
    </w:p>
    <w:p w14:paraId="1A0E5D8B" w14:textId="77777777" w:rsidR="00A836B5" w:rsidRDefault="00A836B5"/>
    <w:p w14:paraId="34276A13" w14:textId="77777777" w:rsidR="00A836B5" w:rsidRDefault="00A836B5">
      <w:r>
        <w:rPr>
          <w:noProof/>
        </w:rPr>
        <w:drawing>
          <wp:inline distT="0" distB="0" distL="0" distR="0" wp14:anchorId="671D26CD" wp14:editId="646686BF">
            <wp:extent cx="2520000" cy="252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C_all.tiff"/>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20000" cy="2520000"/>
                    </a:xfrm>
                    <a:prstGeom prst="rect">
                      <a:avLst/>
                    </a:prstGeom>
                  </pic:spPr>
                </pic:pic>
              </a:graphicData>
            </a:graphic>
          </wp:inline>
        </w:drawing>
      </w:r>
      <w:r>
        <w:rPr>
          <w:noProof/>
        </w:rPr>
        <w:drawing>
          <wp:inline distT="0" distB="0" distL="0" distR="0" wp14:anchorId="4C4C4C64" wp14:editId="261B6D99">
            <wp:extent cx="2520000" cy="252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C_all_WITHAUC.tiff"/>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20000" cy="2520000"/>
                    </a:xfrm>
                    <a:prstGeom prst="rect">
                      <a:avLst/>
                    </a:prstGeom>
                  </pic:spPr>
                </pic:pic>
              </a:graphicData>
            </a:graphic>
          </wp:inline>
        </w:drawing>
      </w:r>
    </w:p>
    <w:sectPr w:rsidR="00A836B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Reza Forghani" w:date="2019-04-10T07:19:00Z" w:initials="RF">
    <w:p w14:paraId="42F8B44E" w14:textId="77777777" w:rsidR="00497C46" w:rsidRDefault="00497C46">
      <w:pPr>
        <w:pStyle w:val="CommentText"/>
      </w:pPr>
      <w:r>
        <w:rPr>
          <w:rStyle w:val="CommentReference"/>
        </w:rPr>
        <w:annotationRef/>
      </w:r>
      <w:r>
        <w:t xml:space="preserve">I have removed CNN. I am not sure if there is </w:t>
      </w:r>
      <w:proofErr w:type="gramStart"/>
      <w:r>
        <w:t>sufficient</w:t>
      </w:r>
      <w:proofErr w:type="gramEnd"/>
      <w:r>
        <w:t xml:space="preserve"> complexity for that to be meaningful, unless you are confident that it makes sense.</w:t>
      </w:r>
    </w:p>
  </w:comment>
  <w:comment w:id="2" w:author="Reza Forghani" w:date="2019-04-10T07:18:00Z" w:initials="RF">
    <w:p w14:paraId="5A29F212" w14:textId="77777777" w:rsidR="00497C46" w:rsidRDefault="00497C46">
      <w:pPr>
        <w:pStyle w:val="CommentText"/>
      </w:pPr>
      <w:r>
        <w:rPr>
          <w:rStyle w:val="CommentReference"/>
        </w:rPr>
        <w:annotationRef/>
      </w:r>
      <w:r>
        <w:t xml:space="preserve">I think it’s ok not to provide those specifics in an abstract. </w:t>
      </w:r>
    </w:p>
  </w:comment>
  <w:comment w:id="5" w:author="Reza Forghani" w:date="2019-04-10T07:28:00Z" w:initials="RF">
    <w:p w14:paraId="16387F4C" w14:textId="77777777" w:rsidR="008F7743" w:rsidRDefault="008F7743">
      <w:pPr>
        <w:pStyle w:val="CommentText"/>
      </w:pPr>
      <w:r>
        <w:rPr>
          <w:rStyle w:val="CommentReference"/>
        </w:rPr>
        <w:annotationRef/>
      </w:r>
      <w:r>
        <w:t>You put three stars. Does that mean the difference was 0.001? adjust if needed</w:t>
      </w:r>
    </w:p>
  </w:comment>
  <w:comment w:id="6" w:author="Reza Forghani" w:date="2019-04-10T07:56:00Z" w:initials="RF">
    <w:p w14:paraId="54FF1153" w14:textId="1172A478" w:rsidR="00341A84" w:rsidRDefault="00341A84">
      <w:pPr>
        <w:pStyle w:val="CommentText"/>
      </w:pPr>
      <w:r>
        <w:rPr>
          <w:rStyle w:val="CommentReference"/>
        </w:rPr>
        <w:annotationRef/>
      </w:r>
      <w:r>
        <w:t>I don’t’ remember if we have the info but it would be nice if we could go through more detail like whether the differences remain after adjusting for T-stage.</w:t>
      </w:r>
    </w:p>
  </w:comment>
  <w:comment w:id="7" w:author="Reza Forghani" w:date="2019-04-10T07:44:00Z" w:initials="RF">
    <w:p w14:paraId="4A874C1F" w14:textId="1287D8AD" w:rsidR="007666B4" w:rsidRDefault="007666B4">
      <w:pPr>
        <w:pStyle w:val="CommentText"/>
      </w:pPr>
      <w:r>
        <w:rPr>
          <w:rStyle w:val="CommentReference"/>
        </w:rPr>
        <w:annotationRef/>
      </w:r>
      <w:r>
        <w:t xml:space="preserve">In may be worthwhile to provide the range of % difference </w:t>
      </w:r>
      <w:proofErr w:type="spellStart"/>
      <w:r>
        <w:t>etc</w:t>
      </w:r>
      <w:proofErr w:type="spellEnd"/>
    </w:p>
  </w:comment>
  <w:comment w:id="8" w:author="Reza Forghani" w:date="2019-04-10T08:05:00Z" w:initials="RF">
    <w:p w14:paraId="3A978417" w14:textId="0F012B78" w:rsidR="00B054C1" w:rsidRDefault="00B054C1">
      <w:pPr>
        <w:pStyle w:val="CommentText"/>
      </w:pPr>
      <w:r>
        <w:rPr>
          <w:rStyle w:val="CommentReference"/>
        </w:rPr>
        <w:annotationRef/>
      </w:r>
      <w:r>
        <w:t>Not sure if there is enough time. If you could run the SVM and specifically mention that differences were seen with both models that would strengthen the abstract</w:t>
      </w:r>
    </w:p>
  </w:comment>
  <w:comment w:id="9" w:author="Reza Forghani" w:date="2019-04-10T07:46:00Z" w:initials="RF">
    <w:p w14:paraId="2E7C46E2" w14:textId="07C52105" w:rsidR="00EE6746" w:rsidRDefault="00EE6746">
      <w:pPr>
        <w:pStyle w:val="CommentText"/>
      </w:pPr>
      <w:r>
        <w:rPr>
          <w:rStyle w:val="CommentReference"/>
        </w:rPr>
        <w:annotationRef/>
      </w:r>
      <w:r>
        <w:t>There is too much data to get to granular in the abstract. I think you need to provide an overall picture, demonstrating what is the maximum impact. The details would be in the presentation and manuscript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F8B44E" w15:done="1"/>
  <w15:commentEx w15:paraId="5A29F212" w15:done="1"/>
  <w15:commentEx w15:paraId="16387F4C" w15:done="1"/>
  <w15:commentEx w15:paraId="54FF1153" w15:done="1"/>
  <w15:commentEx w15:paraId="4A874C1F" w15:done="1"/>
  <w15:commentEx w15:paraId="3A978417" w15:done="1"/>
  <w15:commentEx w15:paraId="2E7C46E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F8B44E" w16cid:durableId="20581773"/>
  <w16cid:commentId w16cid:paraId="5A29F212" w16cid:durableId="20581757"/>
  <w16cid:commentId w16cid:paraId="16387F4C" w16cid:durableId="205819AD"/>
  <w16cid:commentId w16cid:paraId="54FF1153" w16cid:durableId="2058201B"/>
  <w16cid:commentId w16cid:paraId="4A874C1F" w16cid:durableId="20581D73"/>
  <w16cid:commentId w16cid:paraId="3A978417" w16cid:durableId="20582247"/>
  <w16cid:commentId w16cid:paraId="2E7C46E2" w16cid:durableId="20581DF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kesh Muthukrishnan">
    <w15:presenceInfo w15:providerId="AD" w15:userId="S-1-5-21-4045527048-2763650842-1126538132-1001"/>
  </w15:person>
  <w15:person w15:author="Reza Forghani">
    <w15:presenceInfo w15:providerId="Windows Live" w15:userId="8b1b48b307b016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markup="0"/>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03E"/>
    <w:rsid w:val="00080D5B"/>
    <w:rsid w:val="00095861"/>
    <w:rsid w:val="000E250E"/>
    <w:rsid w:val="001C76FB"/>
    <w:rsid w:val="0029789C"/>
    <w:rsid w:val="002A0328"/>
    <w:rsid w:val="003356F4"/>
    <w:rsid w:val="00341A84"/>
    <w:rsid w:val="004841D7"/>
    <w:rsid w:val="00497C46"/>
    <w:rsid w:val="005113FC"/>
    <w:rsid w:val="00664E4F"/>
    <w:rsid w:val="006667C8"/>
    <w:rsid w:val="00680D6E"/>
    <w:rsid w:val="006A72F0"/>
    <w:rsid w:val="007503F2"/>
    <w:rsid w:val="007666B4"/>
    <w:rsid w:val="00774A7A"/>
    <w:rsid w:val="007A0473"/>
    <w:rsid w:val="0086103E"/>
    <w:rsid w:val="008D4703"/>
    <w:rsid w:val="008F7743"/>
    <w:rsid w:val="0097474B"/>
    <w:rsid w:val="00A319AB"/>
    <w:rsid w:val="00A836B5"/>
    <w:rsid w:val="00B054C1"/>
    <w:rsid w:val="00B50FB1"/>
    <w:rsid w:val="00B93F07"/>
    <w:rsid w:val="00BD26EC"/>
    <w:rsid w:val="00CC7F8F"/>
    <w:rsid w:val="00DC3B32"/>
    <w:rsid w:val="00EE67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AC28B"/>
  <w15:chartTrackingRefBased/>
  <w15:docId w15:val="{4967AAB1-E1CD-4F02-8F3E-C75489959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47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474B"/>
    <w:rPr>
      <w:rFonts w:ascii="Segoe UI" w:hAnsi="Segoe UI" w:cs="Segoe UI"/>
      <w:sz w:val="18"/>
      <w:szCs w:val="18"/>
    </w:rPr>
  </w:style>
  <w:style w:type="character" w:styleId="CommentReference">
    <w:name w:val="annotation reference"/>
    <w:basedOn w:val="DefaultParagraphFont"/>
    <w:uiPriority w:val="99"/>
    <w:semiHidden/>
    <w:unhideWhenUsed/>
    <w:rsid w:val="00497C46"/>
    <w:rPr>
      <w:sz w:val="16"/>
      <w:szCs w:val="16"/>
    </w:rPr>
  </w:style>
  <w:style w:type="paragraph" w:styleId="CommentText">
    <w:name w:val="annotation text"/>
    <w:basedOn w:val="Normal"/>
    <w:link w:val="CommentTextChar"/>
    <w:uiPriority w:val="99"/>
    <w:semiHidden/>
    <w:unhideWhenUsed/>
    <w:rsid w:val="00497C46"/>
    <w:pPr>
      <w:spacing w:line="240" w:lineRule="auto"/>
    </w:pPr>
    <w:rPr>
      <w:sz w:val="20"/>
      <w:szCs w:val="20"/>
    </w:rPr>
  </w:style>
  <w:style w:type="character" w:customStyle="1" w:styleId="CommentTextChar">
    <w:name w:val="Comment Text Char"/>
    <w:basedOn w:val="DefaultParagraphFont"/>
    <w:link w:val="CommentText"/>
    <w:uiPriority w:val="99"/>
    <w:semiHidden/>
    <w:rsid w:val="00497C46"/>
    <w:rPr>
      <w:sz w:val="20"/>
      <w:szCs w:val="20"/>
    </w:rPr>
  </w:style>
  <w:style w:type="paragraph" w:styleId="CommentSubject">
    <w:name w:val="annotation subject"/>
    <w:basedOn w:val="CommentText"/>
    <w:next w:val="CommentText"/>
    <w:link w:val="CommentSubjectChar"/>
    <w:uiPriority w:val="99"/>
    <w:semiHidden/>
    <w:unhideWhenUsed/>
    <w:rsid w:val="00497C46"/>
    <w:rPr>
      <w:b/>
      <w:bCs/>
    </w:rPr>
  </w:style>
  <w:style w:type="character" w:customStyle="1" w:styleId="CommentSubjectChar">
    <w:name w:val="Comment Subject Char"/>
    <w:basedOn w:val="CommentTextChar"/>
    <w:link w:val="CommentSubject"/>
    <w:uiPriority w:val="99"/>
    <w:semiHidden/>
    <w:rsid w:val="00497C4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3" Type="http://schemas.openxmlformats.org/officeDocument/2006/relationships/webSettings" Target="webSettings.xml"/><Relationship Id="rId7" Type="http://schemas.openxmlformats.org/officeDocument/2006/relationships/image" Target="media/image1.tiff"/><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Nikesh Muthukrishnan</dc:creator>
  <cp:keywords/>
  <dc:description/>
  <cp:lastModifiedBy>Nikesh Muthukrishnan</cp:lastModifiedBy>
  <cp:revision>2</cp:revision>
  <dcterms:created xsi:type="dcterms:W3CDTF">2019-04-10T15:09:00Z</dcterms:created>
  <dcterms:modified xsi:type="dcterms:W3CDTF">2019-04-10T15:09:00Z</dcterms:modified>
</cp:coreProperties>
</file>